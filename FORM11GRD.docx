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26278" w14:textId="77777777" w:rsidR="00CE1E8C" w:rsidRDefault="57B5F2D5" w:rsidP="00501F50">
      <w:pPr>
        <w:pStyle w:val="Heading1"/>
      </w:pPr>
      <w:r>
        <w:t>P</w:t>
      </w:r>
      <w:r w:rsidR="00501F50">
        <w:t>roject proposal and planning</w:t>
      </w:r>
    </w:p>
    <w:p w14:paraId="30E8580E" w14:textId="77777777" w:rsidR="00501F50" w:rsidRPr="00501F50" w:rsidRDefault="00501F50" w:rsidP="00501F50"/>
    <w:p w14:paraId="5C86EF58" w14:textId="77777777" w:rsidR="00501F50" w:rsidRDefault="695DC233" w:rsidP="0053104E">
      <w:pPr>
        <w:pStyle w:val="Heading2"/>
        <w:numPr>
          <w:ilvl w:val="0"/>
          <w:numId w:val="1"/>
        </w:numPr>
      </w:pPr>
      <w:r>
        <w:t>P</w:t>
      </w:r>
      <w:r w:rsidR="00501F50">
        <w:t xml:space="preserve">roblem definition </w:t>
      </w:r>
    </w:p>
    <w:p w14:paraId="3F98F024" w14:textId="77777777" w:rsidR="00501F50" w:rsidRDefault="43D2C57B" w:rsidP="00501F50">
      <w:r>
        <w:t>Currently</w:t>
      </w:r>
      <w:r w:rsidR="00501F50">
        <w:t xml:space="preserve"> in football the technical staff don’t have the technology to help them analyze their team performance.</w:t>
      </w:r>
    </w:p>
    <w:p w14:paraId="69416181" w14:textId="77777777" w:rsidR="0053104E" w:rsidRDefault="00777774" w:rsidP="00777774">
      <w:pPr>
        <w:pStyle w:val="Heading2"/>
        <w:numPr>
          <w:ilvl w:val="0"/>
          <w:numId w:val="1"/>
        </w:numPr>
      </w:pPr>
      <w:r>
        <w:t>Feasibility study</w:t>
      </w:r>
    </w:p>
    <w:p w14:paraId="0C467632" w14:textId="77777777" w:rsidR="00501F50" w:rsidRPr="00777774" w:rsidRDefault="00501F50" w:rsidP="00777774">
      <w:pPr>
        <w:rPr>
          <w:rFonts w:eastAsiaTheme="majorEastAsia" w:cstheme="majorBidi"/>
          <w:color w:val="0F4761" w:themeColor="accent1" w:themeShade="BF"/>
          <w:sz w:val="28"/>
          <w:szCs w:val="28"/>
        </w:rPr>
      </w:pPr>
      <w:r w:rsidRPr="00777774">
        <w:rPr>
          <w:rFonts w:eastAsiaTheme="majorEastAsia" w:cstheme="majorBidi"/>
          <w:color w:val="0F4761" w:themeColor="accent1" w:themeShade="BF"/>
          <w:sz w:val="28"/>
          <w:szCs w:val="28"/>
        </w:rPr>
        <w:t>Q1. What specific problem or need does this project address? Is there a demand for a solution like this in the local market (or target audience)?</w:t>
      </w:r>
    </w:p>
    <w:p w14:paraId="063117F6" w14:textId="77777777" w:rsidR="00752F97" w:rsidRDefault="00501F50" w:rsidP="00777774">
      <w:r>
        <w:t xml:space="preserve">In football the technical staff need accurate data of their players so they know where </w:t>
      </w:r>
      <w:r>
        <w:t>the</w:t>
      </w:r>
      <w:r w:rsidR="00AD53A8">
        <w:t>ir weaknesses</w:t>
      </w:r>
      <w:r w:rsidR="00AD53A8">
        <w:t xml:space="preserve"> </w:t>
      </w:r>
      <w:r w:rsidR="747B368E">
        <w:t>are</w:t>
      </w:r>
      <w:r w:rsidR="00AD53A8">
        <w:t xml:space="preserve"> so they </w:t>
      </w:r>
      <w:r w:rsidR="00155CE7">
        <w:t xml:space="preserve">can </w:t>
      </w:r>
      <w:r w:rsidR="00A31148">
        <w:t>improve in these areas</w:t>
      </w:r>
      <w:r w:rsidR="00EC7430">
        <w:t xml:space="preserve">. </w:t>
      </w:r>
      <w:r w:rsidR="002D1C74">
        <w:t xml:space="preserve">The other problem is technical </w:t>
      </w:r>
      <w:r w:rsidR="00670600">
        <w:t>analysis</w:t>
      </w:r>
      <w:r w:rsidR="00130AF1">
        <w:t>,</w:t>
      </w:r>
      <w:r w:rsidR="00670600">
        <w:t xml:space="preserve"> </w:t>
      </w:r>
      <w:r w:rsidR="00130AF1">
        <w:t xml:space="preserve">usually teams face problems in understanding </w:t>
      </w:r>
      <w:r w:rsidR="005B6532">
        <w:t xml:space="preserve">the </w:t>
      </w:r>
      <w:r w:rsidR="5A3D5CA5">
        <w:t>opponent's</w:t>
      </w:r>
      <w:r w:rsidR="005B6532">
        <w:t xml:space="preserve"> tactics</w:t>
      </w:r>
      <w:r w:rsidR="0FF61572">
        <w:t>,</w:t>
      </w:r>
      <w:r w:rsidR="005B6532">
        <w:t xml:space="preserve"> </w:t>
      </w:r>
      <w:r w:rsidR="00DF242B">
        <w:t xml:space="preserve">so this program </w:t>
      </w:r>
      <w:r w:rsidR="00EF7755">
        <w:t xml:space="preserve">is going to help them understand their tactics and improve their </w:t>
      </w:r>
      <w:r w:rsidR="00991460">
        <w:t>performanc</w:t>
      </w:r>
      <w:r w:rsidR="00AE6A8E">
        <w:t>e.</w:t>
      </w:r>
    </w:p>
    <w:p w14:paraId="2470E9E6" w14:textId="77777777" w:rsidR="00A7385F" w:rsidRDefault="550D5ED5" w:rsidP="00777774">
      <w:r>
        <w:t>O</w:t>
      </w:r>
      <w:r w:rsidR="00982699">
        <w:t xml:space="preserve">ur </w:t>
      </w:r>
      <w:proofErr w:type="gramStart"/>
      <w:r w:rsidR="00156D35">
        <w:t>target</w:t>
      </w:r>
      <w:r w:rsidR="007037F2">
        <w:t>ed</w:t>
      </w:r>
      <w:proofErr w:type="gramEnd"/>
      <w:r w:rsidR="007037F2">
        <w:t xml:space="preserve"> audience is </w:t>
      </w:r>
      <w:r w:rsidR="00B06460">
        <w:t>t</w:t>
      </w:r>
      <w:r w:rsidR="007037F2">
        <w:t>he people who are in love with football</w:t>
      </w:r>
      <w:r w:rsidR="00574199">
        <w:t xml:space="preserve"> matches</w:t>
      </w:r>
      <w:r w:rsidR="007037F2">
        <w:t xml:space="preserve"> and like to watch football matches online</w:t>
      </w:r>
      <w:r w:rsidR="00B06460">
        <w:t>.</w:t>
      </w:r>
      <w:r w:rsidR="00F3006C">
        <w:t xml:space="preserve"> There is a big demand in these type of </w:t>
      </w:r>
      <w:r w:rsidR="00AE11FC">
        <w:t>projec</w:t>
      </w:r>
      <w:r w:rsidR="004D0773">
        <w:t xml:space="preserve">ts in the market and when we presented our project in the </w:t>
      </w:r>
      <w:r w:rsidR="003202CE">
        <w:t>“</w:t>
      </w:r>
      <w:r w:rsidR="00213916">
        <w:t>Wyndham</w:t>
      </w:r>
      <w:r w:rsidR="003202CE">
        <w:t xml:space="preserve"> Hotel” with our school there </w:t>
      </w:r>
      <w:r w:rsidR="006D4D7F">
        <w:t>was</w:t>
      </w:r>
      <w:r w:rsidR="003202CE">
        <w:t xml:space="preserve"> </w:t>
      </w:r>
      <w:r w:rsidR="006D4D7F">
        <w:t>a</w:t>
      </w:r>
      <w:r w:rsidR="003202CE">
        <w:t xml:space="preserve"> </w:t>
      </w:r>
      <w:r w:rsidR="006D4D7F">
        <w:t xml:space="preserve">German </w:t>
      </w:r>
      <w:r w:rsidR="003202CE">
        <w:t xml:space="preserve">who </w:t>
      </w:r>
      <w:r w:rsidR="1ECE070F">
        <w:t>liked</w:t>
      </w:r>
      <w:r w:rsidR="006D4D7F">
        <w:t xml:space="preserve"> </w:t>
      </w:r>
      <w:r w:rsidR="003202CE">
        <w:t>our project and told us</w:t>
      </w:r>
      <w:r w:rsidR="008153FE">
        <w:t xml:space="preserve"> that he</w:t>
      </w:r>
      <w:r w:rsidR="003202CE">
        <w:t xml:space="preserve"> would like to contribute in our program</w:t>
      </w:r>
      <w:r w:rsidR="00FF03AE">
        <w:t xml:space="preserve"> to analyze </w:t>
      </w:r>
      <w:r w:rsidR="009E7CF8">
        <w:t>the</w:t>
      </w:r>
      <w:r w:rsidR="00E644C7">
        <w:t xml:space="preserve">. With </w:t>
      </w:r>
      <w:r w:rsidR="335931E2">
        <w:t>the</w:t>
      </w:r>
      <w:r w:rsidR="00E644C7">
        <w:t xml:space="preserve"> rise </w:t>
      </w:r>
      <w:proofErr w:type="gramStart"/>
      <w:r w:rsidR="00E644C7">
        <w:t>of</w:t>
      </w:r>
      <w:proofErr w:type="gramEnd"/>
      <w:r w:rsidR="00E644C7">
        <w:t xml:space="preserve"> technology </w:t>
      </w:r>
      <w:r w:rsidR="002E7F23">
        <w:t>in sports</w:t>
      </w:r>
      <w:r w:rsidR="009B6ADA">
        <w:t xml:space="preserve">, there is a significant </w:t>
      </w:r>
      <w:r w:rsidR="00467595">
        <w:t xml:space="preserve">demand for innovative </w:t>
      </w:r>
      <w:r w:rsidR="001C041F">
        <w:t xml:space="preserve">solutions that can provide real time data and analytics. </w:t>
      </w:r>
    </w:p>
    <w:p w14:paraId="1AC9D281" w14:textId="77777777" w:rsidR="00BA087F" w:rsidRDefault="00590BF3" w:rsidP="00777774">
      <w:r w:rsidRPr="00590BF3">
        <w:rPr>
          <w:rFonts w:eastAsiaTheme="majorEastAsia" w:cstheme="majorBidi"/>
          <w:color w:val="0F4761" w:themeColor="accent1" w:themeShade="BF"/>
          <w:sz w:val="28"/>
          <w:szCs w:val="28"/>
        </w:rPr>
        <w:t>Q2. What are the essential resources (materials, skills, equipment, time) required for this project? </w:t>
      </w:r>
    </w:p>
    <w:p w14:paraId="4B9D704F" w14:textId="77777777" w:rsidR="009F095D" w:rsidRDefault="0EA34B42" w:rsidP="00777774">
      <w:r>
        <w:t xml:space="preserve">For this project we will need </w:t>
      </w:r>
      <w:r w:rsidR="6C986AE0">
        <w:t>computing hardware</w:t>
      </w:r>
      <w:r w:rsidR="35915A36">
        <w:t xml:space="preserve"> like </w:t>
      </w:r>
      <w:r w:rsidR="1346B42A">
        <w:t xml:space="preserve">computers </w:t>
      </w:r>
      <w:r w:rsidR="4080B889">
        <w:t>to process and analyze data.</w:t>
      </w:r>
      <w:r w:rsidR="6461EA67">
        <w:t xml:space="preserve"> And </w:t>
      </w:r>
      <w:r w:rsidR="74B9B3FD">
        <w:t>software</w:t>
      </w:r>
      <w:r w:rsidR="6461EA67">
        <w:t xml:space="preserve"> </w:t>
      </w:r>
      <w:r w:rsidR="401CBD4A">
        <w:t xml:space="preserve">like </w:t>
      </w:r>
      <w:r w:rsidR="74B9B3FD">
        <w:t xml:space="preserve">GitHub and </w:t>
      </w:r>
      <w:proofErr w:type="spellStart"/>
      <w:r w:rsidR="74B9B3FD">
        <w:t>VScode</w:t>
      </w:r>
      <w:proofErr w:type="spellEnd"/>
      <w:r w:rsidR="401CBD4A">
        <w:t xml:space="preserve"> </w:t>
      </w:r>
      <w:r w:rsidR="408181D0">
        <w:t>to write our code and run it in there</w:t>
      </w:r>
      <w:r w:rsidR="1E06A3F8">
        <w:t>. The skills that are needed to get this project done are data analysis,</w:t>
      </w:r>
      <w:r w:rsidR="4C1B2D73">
        <w:t xml:space="preserve"> programming languages</w:t>
      </w:r>
      <w:r w:rsidR="4B200A30">
        <w:t xml:space="preserve"> such as python</w:t>
      </w:r>
      <w:ins w:id="0" w:author="Microsoft Word" w:date="2025-02-17T08:04:00Z">
        <w:r w:rsidR="57722D72">
          <w:t>,</w:t>
        </w:r>
      </w:ins>
      <w:r w:rsidR="5977E908">
        <w:t xml:space="preserve"> and </w:t>
      </w:r>
      <w:r w:rsidR="5D86090A">
        <w:t>Knowledge of computer vision techniques to track player and ball movements.</w:t>
      </w:r>
      <w:r w:rsidR="0D87DD15">
        <w:t xml:space="preserve"> Time to develop and test the system is approximately 4 weeks</w:t>
      </w:r>
      <w:r w:rsidR="08913C68">
        <w:t xml:space="preserve">. </w:t>
      </w:r>
      <w:r w:rsidR="38A98BC6">
        <w:t>To ensure continuous improvement, we will regularly refine the system based on feedback and evolving requirements.</w:t>
      </w:r>
    </w:p>
    <w:p w14:paraId="71EA718B" w14:textId="77777777" w:rsidR="00E50C95" w:rsidRPr="00777774" w:rsidRDefault="00E50C95" w:rsidP="00777774">
      <w:pPr>
        <w:rPr>
          <w:rFonts w:eastAsiaTheme="majorEastAsia" w:cstheme="majorBidi"/>
          <w:color w:val="0F4761" w:themeColor="accent1" w:themeShade="BF"/>
          <w:sz w:val="28"/>
          <w:szCs w:val="28"/>
        </w:rPr>
      </w:pPr>
      <w:r w:rsidRPr="00777774">
        <w:rPr>
          <w:rFonts w:eastAsiaTheme="majorEastAsia" w:cstheme="majorBidi"/>
          <w:color w:val="0F4761" w:themeColor="accent1" w:themeShade="BF"/>
          <w:sz w:val="28"/>
          <w:szCs w:val="28"/>
        </w:rPr>
        <w:t>Q3. What are the potential benefits of this project for the end-users?</w:t>
      </w:r>
    </w:p>
    <w:p w14:paraId="4A12E273" w14:textId="77777777" w:rsidR="00FC6C6E" w:rsidRDefault="00694890" w:rsidP="00777774">
      <w:r>
        <w:t xml:space="preserve">There </w:t>
      </w:r>
      <w:proofErr w:type="gramStart"/>
      <w:r>
        <w:t>three</w:t>
      </w:r>
      <w:proofErr w:type="gramEnd"/>
      <w:r>
        <w:t xml:space="preserve"> main </w:t>
      </w:r>
      <w:r w:rsidR="00BB7FF2">
        <w:t>categories that will benefit from this project.</w:t>
      </w:r>
      <w:r w:rsidR="00D6587B">
        <w:t xml:space="preserve"> They are coaches, players, and fans.                  </w:t>
      </w:r>
      <w:proofErr w:type="gramStart"/>
      <w:r w:rsidR="00D6587B">
        <w:t>First of all</w:t>
      </w:r>
      <w:proofErr w:type="gramEnd"/>
      <w:r w:rsidR="00D6587B">
        <w:t xml:space="preserve"> for coaches they can </w:t>
      </w:r>
      <w:r w:rsidR="00F970BE">
        <w:t xml:space="preserve">get detailed analytics that </w:t>
      </w:r>
      <w:r w:rsidR="007E01E3">
        <w:t xml:space="preserve">can help them in identifying their teams strengths and weaknesses </w:t>
      </w:r>
      <w:r w:rsidR="00E8191E">
        <w:t xml:space="preserve">that can lead </w:t>
      </w:r>
      <w:r w:rsidR="00E15639">
        <w:t xml:space="preserve">to </w:t>
      </w:r>
      <w:r w:rsidR="00FC6C6E">
        <w:t xml:space="preserve">improved training and performance. </w:t>
      </w:r>
    </w:p>
    <w:p w14:paraId="5186207B" w14:textId="77777777" w:rsidR="00687204" w:rsidRDefault="00FC6C6E" w:rsidP="00777774">
      <w:r>
        <w:t xml:space="preserve">For players </w:t>
      </w:r>
      <w:r w:rsidR="00107DA3">
        <w:t xml:space="preserve">it will help them in personal development as players will get </w:t>
      </w:r>
      <w:r w:rsidR="009B369E">
        <w:t xml:space="preserve">detailed feedback </w:t>
      </w:r>
      <w:r w:rsidR="005D0A65">
        <w:t>on their performance from their coaches</w:t>
      </w:r>
      <w:r w:rsidR="00687204">
        <w:t>, h</w:t>
      </w:r>
      <w:r w:rsidR="005D0A65">
        <w:t xml:space="preserve">elping them </w:t>
      </w:r>
      <w:r w:rsidR="00687204">
        <w:t>to improve specific skills.</w:t>
      </w:r>
    </w:p>
    <w:p w14:paraId="2198EC32" w14:textId="77777777" w:rsidR="00CC64E2" w:rsidRPr="00E50C95" w:rsidRDefault="00C77F45" w:rsidP="00777774">
      <w:r>
        <w:t xml:space="preserve">For fans </w:t>
      </w:r>
      <w:r w:rsidR="000309DB">
        <w:t xml:space="preserve">they will get a deeper understanding of the game through detailed statistics and </w:t>
      </w:r>
      <w:proofErr w:type="gramStart"/>
      <w:r w:rsidR="000309DB">
        <w:t>insights</w:t>
      </w:r>
      <w:proofErr w:type="gramEnd"/>
      <w:r w:rsidR="00AE6A8E">
        <w:t xml:space="preserve"> and they will get enhanced viewing experience with real time data and analytics.</w:t>
      </w:r>
    </w:p>
    <w:p w14:paraId="02AA0805" w14:textId="77777777" w:rsidR="00F72E10" w:rsidRDefault="00F72E10" w:rsidP="00F72E10">
      <w:pPr>
        <w:pStyle w:val="Heading3"/>
        <w:numPr>
          <w:ilvl w:val="0"/>
          <w:numId w:val="1"/>
        </w:numPr>
      </w:pPr>
      <w:r>
        <w:lastRenderedPageBreak/>
        <w:t>Problem research</w:t>
      </w:r>
    </w:p>
    <w:p w14:paraId="500250BA" w14:textId="468E0291" w:rsidR="0027075F" w:rsidRDefault="00426CD4" w:rsidP="00F72E10">
      <w:r>
        <w:t xml:space="preserve">We went online and </w:t>
      </w:r>
      <w:r w:rsidR="00F1541E">
        <w:t>observed</w:t>
      </w:r>
      <w:r w:rsidR="00586B05">
        <w:t xml:space="preserve"> that there </w:t>
      </w:r>
      <w:r w:rsidR="00F1541E">
        <w:t>aren’t</w:t>
      </w:r>
      <w:r w:rsidR="00586B05">
        <w:t xml:space="preserve"> many projects like this and if there are</w:t>
      </w:r>
      <w:r w:rsidR="0070664C">
        <w:t>,</w:t>
      </w:r>
      <w:r w:rsidR="00586B05">
        <w:t xml:space="preserve"> </w:t>
      </w:r>
      <w:r w:rsidR="0070664C">
        <w:t xml:space="preserve">they </w:t>
      </w:r>
      <w:r w:rsidR="00586B05">
        <w:t xml:space="preserve">are way too expensive </w:t>
      </w:r>
      <w:r w:rsidR="004F6051">
        <w:t>for small leagues</w:t>
      </w:r>
      <w:r w:rsidR="00D37DB4">
        <w:t xml:space="preserve">. </w:t>
      </w:r>
      <w:r w:rsidR="00485561">
        <w:t>So,</w:t>
      </w:r>
      <w:r w:rsidR="00D37DB4">
        <w:t xml:space="preserve"> </w:t>
      </w:r>
      <w:r w:rsidR="00711037">
        <w:t xml:space="preserve">as IT </w:t>
      </w:r>
      <w:r w:rsidR="001A6084">
        <w:t xml:space="preserve">students we thought we should </w:t>
      </w:r>
      <w:proofErr w:type="gramStart"/>
      <w:r w:rsidR="001A6084">
        <w:t>make</w:t>
      </w:r>
      <w:proofErr w:type="gramEnd"/>
      <w:r w:rsidR="001A6084">
        <w:t xml:space="preserve"> a project </w:t>
      </w:r>
      <w:r w:rsidR="00B10B6C">
        <w:t xml:space="preserve">that can analyze football matches and help small clubs become more </w:t>
      </w:r>
      <w:r w:rsidR="00485561">
        <w:t>efficient.</w:t>
      </w:r>
    </w:p>
    <w:p w14:paraId="03DFD029" w14:textId="77777777" w:rsidR="00F72E10" w:rsidRDefault="002951BF" w:rsidP="002951BF">
      <w:pPr>
        <w:pStyle w:val="Heading3"/>
        <w:numPr>
          <w:ilvl w:val="0"/>
          <w:numId w:val="1"/>
        </w:numPr>
      </w:pPr>
      <w:r>
        <w:t xml:space="preserve">Project scope </w:t>
      </w:r>
    </w:p>
    <w:p>
      <w:pPr>
        <w:pStyle w:val="ListParagraph"/>
      </w:pPr>
      <w:r w:rsidR="00F72104" w:rsidRPr="00F72104">
        <w:t>We aim to support small clubs in enhancing their team performance by providing comprehensive analysis of key metrics, including monitoring and evaluating players' speed, tracking the total distance each player covers during a match, analyzing players' positioning on the field to optimize strategies, calculating the percentage of possession for each team to understand control dynamics, and assessing the positions of referees to ensure fair play and decision-</w:t>
      </w:r>
      <w:r w:rsidR="00F72104" w:rsidRPr="00F72104">
        <w:t>making.</w:t>
      </w:r>
      <w:r w:rsidR="00F72104">
        <w:t xml:space="preserve"> We</w:t>
      </w:r>
      <w:r w:rsidR="00EA13F4">
        <w:t xml:space="preserve"> are going to</w:t>
      </w:r>
      <w:r w:rsidR="003508AD">
        <w:t xml:space="preserve"> help small clubs in analyzing </w:t>
      </w:r>
      <w:r w:rsidR="00CD4EEF">
        <w:t xml:space="preserve">their </w:t>
      </w:r>
      <w:proofErr w:type="gramStart"/>
      <w:r w:rsidR="00CD4EEF">
        <w:t>teams</w:t>
      </w:r>
      <w:proofErr w:type="gramEnd"/>
      <w:r w:rsidR="00CD4EEF">
        <w:t xml:space="preserve"> performance by </w:t>
      </w:r>
      <w:r w:rsidR="00FC4D98">
        <w:t>analyzing the</w:t>
      </w:r>
      <w:r w:rsidR="007915F3">
        <w:t xml:space="preserve"> players speed</w:t>
      </w:r>
      <w:r w:rsidR="00D51634">
        <w:t>,</w:t>
      </w:r>
      <w:r w:rsidR="00884F07">
        <w:t xml:space="preserve"> their top </w:t>
      </w:r>
      <w:r w:rsidR="00485561">
        <w:t>speed, the</w:t>
      </w:r>
      <w:r w:rsidR="00D51634">
        <w:t xml:space="preserve"> distance they covered, their positioning, </w:t>
      </w:r>
      <w:r w:rsidR="00D127A8">
        <w:t>the percentage of possession of each team</w:t>
      </w:r>
      <w:r w:rsidR="00884F07">
        <w:t xml:space="preserve"> and the referees positions</w:t>
      </w:r>
      <w:r w:rsidR="00DD1AAF">
        <w:t>.</w:t>
      </w:r>
    </w:p>
    <w:sectPr w:rsidR="0083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17593"/>
    <w:multiLevelType w:val="hybridMultilevel"/>
    <w:tmpl w:val="89A6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94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50"/>
    <w:rsid w:val="000072E4"/>
    <w:rsid w:val="000270EE"/>
    <w:rsid w:val="000309DB"/>
    <w:rsid w:val="000625F1"/>
    <w:rsid w:val="000C2DAA"/>
    <w:rsid w:val="000D176A"/>
    <w:rsid w:val="000E7B94"/>
    <w:rsid w:val="001069C5"/>
    <w:rsid w:val="00107DA3"/>
    <w:rsid w:val="00130AF1"/>
    <w:rsid w:val="00155CE7"/>
    <w:rsid w:val="00156D35"/>
    <w:rsid w:val="001839E6"/>
    <w:rsid w:val="001A6084"/>
    <w:rsid w:val="001C041F"/>
    <w:rsid w:val="00202A33"/>
    <w:rsid w:val="00213916"/>
    <w:rsid w:val="00224F95"/>
    <w:rsid w:val="00251741"/>
    <w:rsid w:val="0027075F"/>
    <w:rsid w:val="00287945"/>
    <w:rsid w:val="002951BF"/>
    <w:rsid w:val="002A0D59"/>
    <w:rsid w:val="002A390A"/>
    <w:rsid w:val="002C00C0"/>
    <w:rsid w:val="002D1C74"/>
    <w:rsid w:val="002D2D7F"/>
    <w:rsid w:val="002E0FB1"/>
    <w:rsid w:val="002E7F23"/>
    <w:rsid w:val="00302AE1"/>
    <w:rsid w:val="003137A9"/>
    <w:rsid w:val="003202CE"/>
    <w:rsid w:val="00345DAD"/>
    <w:rsid w:val="003508AD"/>
    <w:rsid w:val="00372FA5"/>
    <w:rsid w:val="003760AF"/>
    <w:rsid w:val="00380D3C"/>
    <w:rsid w:val="0038251C"/>
    <w:rsid w:val="003933B0"/>
    <w:rsid w:val="003A2B69"/>
    <w:rsid w:val="003B444E"/>
    <w:rsid w:val="003B525D"/>
    <w:rsid w:val="00421D76"/>
    <w:rsid w:val="00426CD4"/>
    <w:rsid w:val="00427823"/>
    <w:rsid w:val="00434989"/>
    <w:rsid w:val="004431BB"/>
    <w:rsid w:val="0046617D"/>
    <w:rsid w:val="00467595"/>
    <w:rsid w:val="004844DE"/>
    <w:rsid w:val="00485561"/>
    <w:rsid w:val="004B22B0"/>
    <w:rsid w:val="004D0773"/>
    <w:rsid w:val="004E738B"/>
    <w:rsid w:val="004F6051"/>
    <w:rsid w:val="00501F50"/>
    <w:rsid w:val="00511A7F"/>
    <w:rsid w:val="0053104E"/>
    <w:rsid w:val="00536629"/>
    <w:rsid w:val="00537184"/>
    <w:rsid w:val="00547CAB"/>
    <w:rsid w:val="00574199"/>
    <w:rsid w:val="00586321"/>
    <w:rsid w:val="00586B05"/>
    <w:rsid w:val="00590BF3"/>
    <w:rsid w:val="00592E7D"/>
    <w:rsid w:val="0059619D"/>
    <w:rsid w:val="005A3B9E"/>
    <w:rsid w:val="005A5DE3"/>
    <w:rsid w:val="005B6532"/>
    <w:rsid w:val="005C346B"/>
    <w:rsid w:val="005D0858"/>
    <w:rsid w:val="005D0A65"/>
    <w:rsid w:val="005D1D7A"/>
    <w:rsid w:val="00601E50"/>
    <w:rsid w:val="00626B14"/>
    <w:rsid w:val="006552B3"/>
    <w:rsid w:val="00670600"/>
    <w:rsid w:val="00687204"/>
    <w:rsid w:val="00694890"/>
    <w:rsid w:val="006B591B"/>
    <w:rsid w:val="006C0EF9"/>
    <w:rsid w:val="006C3440"/>
    <w:rsid w:val="006D4D7F"/>
    <w:rsid w:val="007037F2"/>
    <w:rsid w:val="0070664C"/>
    <w:rsid w:val="00711037"/>
    <w:rsid w:val="007168AB"/>
    <w:rsid w:val="00724BB1"/>
    <w:rsid w:val="00752835"/>
    <w:rsid w:val="00752F97"/>
    <w:rsid w:val="00754B91"/>
    <w:rsid w:val="00777774"/>
    <w:rsid w:val="007915F3"/>
    <w:rsid w:val="007A414B"/>
    <w:rsid w:val="007B1780"/>
    <w:rsid w:val="007B6D61"/>
    <w:rsid w:val="007E01E3"/>
    <w:rsid w:val="007E64A3"/>
    <w:rsid w:val="008005B5"/>
    <w:rsid w:val="00806DCF"/>
    <w:rsid w:val="008153FE"/>
    <w:rsid w:val="00831D63"/>
    <w:rsid w:val="00837D42"/>
    <w:rsid w:val="00842ADD"/>
    <w:rsid w:val="00845C12"/>
    <w:rsid w:val="00865F2C"/>
    <w:rsid w:val="008679E0"/>
    <w:rsid w:val="00884515"/>
    <w:rsid w:val="00884F07"/>
    <w:rsid w:val="008A069B"/>
    <w:rsid w:val="008A2F0E"/>
    <w:rsid w:val="008A3B0C"/>
    <w:rsid w:val="008B7A9E"/>
    <w:rsid w:val="008C6685"/>
    <w:rsid w:val="008D1B16"/>
    <w:rsid w:val="0091494B"/>
    <w:rsid w:val="00922965"/>
    <w:rsid w:val="0093339E"/>
    <w:rsid w:val="0093562D"/>
    <w:rsid w:val="00955086"/>
    <w:rsid w:val="009729E4"/>
    <w:rsid w:val="00981E58"/>
    <w:rsid w:val="00982699"/>
    <w:rsid w:val="00991460"/>
    <w:rsid w:val="009B2F7F"/>
    <w:rsid w:val="009B369E"/>
    <w:rsid w:val="009B6ADA"/>
    <w:rsid w:val="009D3EAE"/>
    <w:rsid w:val="009E7CF8"/>
    <w:rsid w:val="009F095D"/>
    <w:rsid w:val="009F5C53"/>
    <w:rsid w:val="009F7580"/>
    <w:rsid w:val="009F7F5F"/>
    <w:rsid w:val="00A014BB"/>
    <w:rsid w:val="00A05E8E"/>
    <w:rsid w:val="00A31148"/>
    <w:rsid w:val="00A7385F"/>
    <w:rsid w:val="00A74A29"/>
    <w:rsid w:val="00AA46BA"/>
    <w:rsid w:val="00AD53A8"/>
    <w:rsid w:val="00AD6158"/>
    <w:rsid w:val="00AE11FC"/>
    <w:rsid w:val="00AE6A8E"/>
    <w:rsid w:val="00B06460"/>
    <w:rsid w:val="00B10B6C"/>
    <w:rsid w:val="00B122F4"/>
    <w:rsid w:val="00B31AA1"/>
    <w:rsid w:val="00BA087F"/>
    <w:rsid w:val="00BB7FF2"/>
    <w:rsid w:val="00BC12FC"/>
    <w:rsid w:val="00BD721B"/>
    <w:rsid w:val="00BE2B35"/>
    <w:rsid w:val="00BE5B78"/>
    <w:rsid w:val="00C113C2"/>
    <w:rsid w:val="00C63B88"/>
    <w:rsid w:val="00C764B6"/>
    <w:rsid w:val="00C77F45"/>
    <w:rsid w:val="00CB61A6"/>
    <w:rsid w:val="00CC64E2"/>
    <w:rsid w:val="00CD4EEF"/>
    <w:rsid w:val="00CE1E8C"/>
    <w:rsid w:val="00CE54D5"/>
    <w:rsid w:val="00D03A24"/>
    <w:rsid w:val="00D127A8"/>
    <w:rsid w:val="00D37DB4"/>
    <w:rsid w:val="00D51634"/>
    <w:rsid w:val="00D6587B"/>
    <w:rsid w:val="00D77B94"/>
    <w:rsid w:val="00DA0902"/>
    <w:rsid w:val="00DA7942"/>
    <w:rsid w:val="00DD1AAF"/>
    <w:rsid w:val="00DF242B"/>
    <w:rsid w:val="00E055EE"/>
    <w:rsid w:val="00E101A0"/>
    <w:rsid w:val="00E12CFA"/>
    <w:rsid w:val="00E15639"/>
    <w:rsid w:val="00E32116"/>
    <w:rsid w:val="00E37347"/>
    <w:rsid w:val="00E50C95"/>
    <w:rsid w:val="00E5184F"/>
    <w:rsid w:val="00E644C7"/>
    <w:rsid w:val="00E8191E"/>
    <w:rsid w:val="00E95163"/>
    <w:rsid w:val="00EA13F4"/>
    <w:rsid w:val="00EC7430"/>
    <w:rsid w:val="00EF25E3"/>
    <w:rsid w:val="00EF7755"/>
    <w:rsid w:val="00F03F67"/>
    <w:rsid w:val="00F1541E"/>
    <w:rsid w:val="00F26714"/>
    <w:rsid w:val="00F3006C"/>
    <w:rsid w:val="00F60259"/>
    <w:rsid w:val="00F72104"/>
    <w:rsid w:val="00F72E10"/>
    <w:rsid w:val="00F7427C"/>
    <w:rsid w:val="00F970BE"/>
    <w:rsid w:val="00FA28AC"/>
    <w:rsid w:val="00FC4780"/>
    <w:rsid w:val="00FC4D98"/>
    <w:rsid w:val="00FC5B75"/>
    <w:rsid w:val="00FC6C6E"/>
    <w:rsid w:val="00FE2FF4"/>
    <w:rsid w:val="00FE55BC"/>
    <w:rsid w:val="00FF03AE"/>
    <w:rsid w:val="03D7E7C1"/>
    <w:rsid w:val="069B61FD"/>
    <w:rsid w:val="07D9E424"/>
    <w:rsid w:val="08913C68"/>
    <w:rsid w:val="0C50DBFE"/>
    <w:rsid w:val="0C656E79"/>
    <w:rsid w:val="0CC5240D"/>
    <w:rsid w:val="0D1B613F"/>
    <w:rsid w:val="0D6469A4"/>
    <w:rsid w:val="0D87DD15"/>
    <w:rsid w:val="0D99C6A4"/>
    <w:rsid w:val="0EA34B42"/>
    <w:rsid w:val="0FF61572"/>
    <w:rsid w:val="11FAEB0B"/>
    <w:rsid w:val="12155978"/>
    <w:rsid w:val="12AF75FF"/>
    <w:rsid w:val="1346B42A"/>
    <w:rsid w:val="172B2059"/>
    <w:rsid w:val="1772203C"/>
    <w:rsid w:val="19A777CE"/>
    <w:rsid w:val="1D2493A3"/>
    <w:rsid w:val="1E06A3F8"/>
    <w:rsid w:val="1ECE070F"/>
    <w:rsid w:val="1EE0B6AC"/>
    <w:rsid w:val="211E280D"/>
    <w:rsid w:val="221CC8F8"/>
    <w:rsid w:val="24D4B238"/>
    <w:rsid w:val="25F98DC3"/>
    <w:rsid w:val="26EA35EB"/>
    <w:rsid w:val="2A80132B"/>
    <w:rsid w:val="2AC08F33"/>
    <w:rsid w:val="2FE5DC32"/>
    <w:rsid w:val="32DFB1FA"/>
    <w:rsid w:val="335931E2"/>
    <w:rsid w:val="3574C805"/>
    <w:rsid w:val="35915A36"/>
    <w:rsid w:val="361FF7BA"/>
    <w:rsid w:val="388152AE"/>
    <w:rsid w:val="38A98BC6"/>
    <w:rsid w:val="3903D7C7"/>
    <w:rsid w:val="401CBD4A"/>
    <w:rsid w:val="4080B889"/>
    <w:rsid w:val="408181D0"/>
    <w:rsid w:val="40F657B1"/>
    <w:rsid w:val="4293F2BF"/>
    <w:rsid w:val="43208245"/>
    <w:rsid w:val="43D2C57B"/>
    <w:rsid w:val="44326F42"/>
    <w:rsid w:val="45EB0FDA"/>
    <w:rsid w:val="4B200A30"/>
    <w:rsid w:val="4C1B2D73"/>
    <w:rsid w:val="4D407AB3"/>
    <w:rsid w:val="4D55660C"/>
    <w:rsid w:val="507A97A5"/>
    <w:rsid w:val="52DA5546"/>
    <w:rsid w:val="54BC674C"/>
    <w:rsid w:val="550D5ED5"/>
    <w:rsid w:val="55AD30CE"/>
    <w:rsid w:val="56D9B14D"/>
    <w:rsid w:val="57722D72"/>
    <w:rsid w:val="57992914"/>
    <w:rsid w:val="57B5F2D5"/>
    <w:rsid w:val="5977E908"/>
    <w:rsid w:val="5A3D5CA5"/>
    <w:rsid w:val="5B5B3DC3"/>
    <w:rsid w:val="5D86090A"/>
    <w:rsid w:val="5ED522E1"/>
    <w:rsid w:val="5F5BB849"/>
    <w:rsid w:val="60F7BD41"/>
    <w:rsid w:val="611201D1"/>
    <w:rsid w:val="62AEA49C"/>
    <w:rsid w:val="6461EA67"/>
    <w:rsid w:val="68673079"/>
    <w:rsid w:val="695DC233"/>
    <w:rsid w:val="6C986AE0"/>
    <w:rsid w:val="730F7108"/>
    <w:rsid w:val="747B368E"/>
    <w:rsid w:val="74B9B3FD"/>
    <w:rsid w:val="76005F2E"/>
    <w:rsid w:val="77D288F2"/>
    <w:rsid w:val="7EEC28C4"/>
    <w:rsid w:val="7FE26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E7C6"/>
  <w15:chartTrackingRefBased/>
  <w15:docId w15:val="{122E332A-FE4C-4509-BFF3-0C5FCAAE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1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F50"/>
    <w:rPr>
      <w:rFonts w:eastAsiaTheme="majorEastAsia" w:cstheme="majorBidi"/>
      <w:color w:val="272727" w:themeColor="text1" w:themeTint="D8"/>
    </w:rPr>
  </w:style>
  <w:style w:type="paragraph" w:styleId="Title">
    <w:name w:val="Title"/>
    <w:basedOn w:val="Normal"/>
    <w:next w:val="Normal"/>
    <w:link w:val="TitleChar"/>
    <w:uiPriority w:val="10"/>
    <w:qFormat/>
    <w:rsid w:val="00501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F50"/>
    <w:pPr>
      <w:spacing w:before="160"/>
      <w:jc w:val="center"/>
    </w:pPr>
    <w:rPr>
      <w:i/>
      <w:iCs/>
      <w:color w:val="404040" w:themeColor="text1" w:themeTint="BF"/>
    </w:rPr>
  </w:style>
  <w:style w:type="character" w:customStyle="1" w:styleId="QuoteChar">
    <w:name w:val="Quote Char"/>
    <w:basedOn w:val="DefaultParagraphFont"/>
    <w:link w:val="Quote"/>
    <w:uiPriority w:val="29"/>
    <w:rsid w:val="00501F50"/>
    <w:rPr>
      <w:i/>
      <w:iCs/>
      <w:color w:val="404040" w:themeColor="text1" w:themeTint="BF"/>
    </w:rPr>
  </w:style>
  <w:style w:type="paragraph" w:styleId="ListParagraph">
    <w:name w:val="List Paragraph"/>
    <w:basedOn w:val="Normal"/>
    <w:uiPriority w:val="34"/>
    <w:qFormat/>
    <w:rsid w:val="00501F50"/>
    <w:pPr>
      <w:ind w:left="720"/>
      <w:contextualSpacing/>
    </w:pPr>
  </w:style>
  <w:style w:type="character" w:styleId="IntenseEmphasis">
    <w:name w:val="Intense Emphasis"/>
    <w:basedOn w:val="DefaultParagraphFont"/>
    <w:uiPriority w:val="21"/>
    <w:qFormat/>
    <w:rsid w:val="00501F50"/>
    <w:rPr>
      <w:i/>
      <w:iCs/>
      <w:color w:val="0F4761" w:themeColor="accent1" w:themeShade="BF"/>
    </w:rPr>
  </w:style>
  <w:style w:type="paragraph" w:styleId="IntenseQuote">
    <w:name w:val="Intense Quote"/>
    <w:basedOn w:val="Normal"/>
    <w:next w:val="Normal"/>
    <w:link w:val="IntenseQuoteChar"/>
    <w:uiPriority w:val="30"/>
    <w:qFormat/>
    <w:rsid w:val="00501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F50"/>
    <w:rPr>
      <w:i/>
      <w:iCs/>
      <w:color w:val="0F4761" w:themeColor="accent1" w:themeShade="BF"/>
    </w:rPr>
  </w:style>
  <w:style w:type="character" w:styleId="IntenseReference">
    <w:name w:val="Intense Reference"/>
    <w:basedOn w:val="DefaultParagraphFont"/>
    <w:uiPriority w:val="32"/>
    <w:qFormat/>
    <w:rsid w:val="00501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51183">
      <w:bodyDiv w:val="1"/>
      <w:marLeft w:val="0"/>
      <w:marRight w:val="0"/>
      <w:marTop w:val="0"/>
      <w:marBottom w:val="0"/>
      <w:divBdr>
        <w:top w:val="none" w:sz="0" w:space="0" w:color="auto"/>
        <w:left w:val="none" w:sz="0" w:space="0" w:color="auto"/>
        <w:bottom w:val="none" w:sz="0" w:space="0" w:color="auto"/>
        <w:right w:val="none" w:sz="0" w:space="0" w:color="auto"/>
      </w:divBdr>
    </w:div>
    <w:div w:id="947739519">
      <w:bodyDiv w:val="1"/>
      <w:marLeft w:val="0"/>
      <w:marRight w:val="0"/>
      <w:marTop w:val="0"/>
      <w:marBottom w:val="0"/>
      <w:divBdr>
        <w:top w:val="none" w:sz="0" w:space="0" w:color="auto"/>
        <w:left w:val="none" w:sz="0" w:space="0" w:color="auto"/>
        <w:bottom w:val="none" w:sz="0" w:space="0" w:color="auto"/>
        <w:right w:val="none" w:sz="0" w:space="0" w:color="auto"/>
      </w:divBdr>
    </w:div>
    <w:div w:id="1108040247">
      <w:bodyDiv w:val="1"/>
      <w:marLeft w:val="0"/>
      <w:marRight w:val="0"/>
      <w:marTop w:val="0"/>
      <w:marBottom w:val="0"/>
      <w:divBdr>
        <w:top w:val="none" w:sz="0" w:space="0" w:color="auto"/>
        <w:left w:val="none" w:sz="0" w:space="0" w:color="auto"/>
        <w:bottom w:val="none" w:sz="0" w:space="0" w:color="auto"/>
        <w:right w:val="none" w:sz="0" w:space="0" w:color="auto"/>
      </w:divBdr>
    </w:div>
    <w:div w:id="1187407588">
      <w:bodyDiv w:val="1"/>
      <w:marLeft w:val="0"/>
      <w:marRight w:val="0"/>
      <w:marTop w:val="0"/>
      <w:marBottom w:val="0"/>
      <w:divBdr>
        <w:top w:val="none" w:sz="0" w:space="0" w:color="auto"/>
        <w:left w:val="none" w:sz="0" w:space="0" w:color="auto"/>
        <w:bottom w:val="none" w:sz="0" w:space="0" w:color="auto"/>
        <w:right w:val="none" w:sz="0" w:space="0" w:color="auto"/>
      </w:divBdr>
    </w:div>
    <w:div w:id="1188522244">
      <w:bodyDiv w:val="1"/>
      <w:marLeft w:val="0"/>
      <w:marRight w:val="0"/>
      <w:marTop w:val="0"/>
      <w:marBottom w:val="0"/>
      <w:divBdr>
        <w:top w:val="none" w:sz="0" w:space="0" w:color="auto"/>
        <w:left w:val="none" w:sz="0" w:space="0" w:color="auto"/>
        <w:bottom w:val="none" w:sz="0" w:space="0" w:color="auto"/>
        <w:right w:val="none" w:sz="0" w:space="0" w:color="auto"/>
      </w:divBdr>
    </w:div>
    <w:div w:id="1432583564">
      <w:bodyDiv w:val="1"/>
      <w:marLeft w:val="0"/>
      <w:marRight w:val="0"/>
      <w:marTop w:val="0"/>
      <w:marBottom w:val="0"/>
      <w:divBdr>
        <w:top w:val="none" w:sz="0" w:space="0" w:color="auto"/>
        <w:left w:val="none" w:sz="0" w:space="0" w:color="auto"/>
        <w:bottom w:val="none" w:sz="0" w:space="0" w:color="auto"/>
        <w:right w:val="none" w:sz="0" w:space="0" w:color="auto"/>
      </w:divBdr>
    </w:div>
    <w:div w:id="1632899385">
      <w:bodyDiv w:val="1"/>
      <w:marLeft w:val="0"/>
      <w:marRight w:val="0"/>
      <w:marTop w:val="0"/>
      <w:marBottom w:val="0"/>
      <w:divBdr>
        <w:top w:val="none" w:sz="0" w:space="0" w:color="auto"/>
        <w:left w:val="none" w:sz="0" w:space="0" w:color="auto"/>
        <w:bottom w:val="none" w:sz="0" w:space="0" w:color="auto"/>
        <w:right w:val="none" w:sz="0" w:space="0" w:color="auto"/>
      </w:divBdr>
    </w:div>
    <w:div w:id="20199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7C3B-59A7-4FAE-8E14-F7B81BDD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NV22173 - Yousif Ashknani</dc:creator>
  <cp:keywords/>
  <dc:description/>
  <cp:lastModifiedBy>NV22173 - Yousif Ashknani</cp:lastModifiedBy>
  <cp:revision>2</cp:revision>
  <dcterms:created xsi:type="dcterms:W3CDTF">2025-02-19T06:01:00Z</dcterms:created>
  <dcterms:modified xsi:type="dcterms:W3CDTF">2025-02-19T06:01:00Z</dcterms:modified>
</cp:coreProperties>
</file>